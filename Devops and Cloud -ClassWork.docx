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46"/>
          <w:szCs w:val="46"/>
        </w:rPr>
      </w:pPr>
      <w:bookmarkStart w:colFirst="0" w:colLast="0" w:name="_heading=h.wuxlojbjvf64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46"/>
          <w:szCs w:val="46"/>
          <w:rtl w:val="0"/>
        </w:rPr>
        <w:t xml:space="preserve">Classwork Assignment: Introduction to DevOps and Cloud Integration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heading=h.d7hlhgd1v2a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Week 1: Overview of DevOps Principles and Practices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eading=h.ecikf23i0a0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Task 1: Cultural Shift in DevOps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3f3f3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 DevOps emphasizes collaboration and communication between development and operations teams. Discuss why this cultural shift is essential for successful software delivery.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Write a short essay (approximately 100 words) explaining the significance of collaboration and communication in the DevOps context.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Include real-world examples or case studies to illustrate the impact of effective collaboration.</w:t>
      </w:r>
      <w:sdt>
        <w:sdtPr>
          <w:tag w:val="goog_rdk_0"/>
        </w:sdtPr>
        <w:sdtContent>
          <w:ins w:author="Daniel Akinbade" w:id="0" w:date="2024-05-19T14:33:23Z"/>
          <w:sdt>
            <w:sdtPr>
              <w:tag w:val="goog_rdk_1"/>
            </w:sdtPr>
            <w:sdtContent>
              <w:commentRangeStart w:id="0"/>
            </w:sdtContent>
          </w:sdt>
          <w:ins w:author="Daniel Akinbade" w:id="0" w:date="2024-05-19T14:33:23Z"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br w:type="textWrapping"/>
              <w:br w:type="textWrapping"/>
              <w:br w:type="textWrapping"/>
            </w:r>
          </w:ins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eading=h.7zo40c60d9r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Task 2: Automation, CI/CD, and DevOps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3f3f3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 Automation plays a crucial role in DevOps practices. Continuous Integration (CI) and Continuous Delivery (CD) are key components.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Research and compare CI/CD tools (e.g., Jenkins, GitLab CI/CD, CircleCI).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Create a table summarizing their features, advantages, and limitations.</w:t>
      </w:r>
    </w:p>
    <w:sdt>
      <w:sdtPr>
        <w:tag w:val="goog_rdk_4"/>
      </w:sdtPr>
      <w:sdtContent>
        <w:p w:rsidR="00000000" w:rsidDel="00000000" w:rsidP="00000000" w:rsidRDefault="00000000" w:rsidRPr="00000000" w14:paraId="0000000E">
          <w:pPr>
            <w:numPr>
              <w:ilvl w:val="1"/>
              <w:numId w:val="1"/>
            </w:numPr>
            <w:spacing w:after="0" w:afterAutospacing="0" w:before="0" w:beforeAutospacing="0" w:lineRule="auto"/>
            <w:ind w:left="1440" w:hanging="360"/>
            <w:rPr>
              <w:ins w:author="Daniel Akinbade" w:id="1" w:date="2024-05-19T14:34:24Z"/>
            </w:rPr>
          </w:pPr>
          <w:r w:rsidDel="00000000" w:rsidR="00000000" w:rsidRPr="00000000">
            <w:rPr>
              <w:rFonts w:ascii="Roboto" w:cs="Roboto" w:eastAsia="Roboto" w:hAnsi="Roboto"/>
              <w:color w:val="111111"/>
              <w:sz w:val="21"/>
              <w:szCs w:val="21"/>
              <w:rtl w:val="0"/>
            </w:rPr>
            <w:t xml:space="preserve">Provide recommendations for selecting an appropriate CI/CD tool based on specific project requirements.</w:t>
          </w:r>
          <w:sdt>
            <w:sdtPr>
              <w:tag w:val="goog_rdk_2"/>
            </w:sdtPr>
            <w:sdtContent>
              <w:ins w:author="Daniel Akinbade" w:id="1" w:date="2024-05-19T14:34:24Z"/>
              <w:sdt>
                <w:sdtPr>
                  <w:tag w:val="goog_rdk_3"/>
                </w:sdtPr>
                <w:sdtContent>
                  <w:commentRangeStart w:id="1"/>
                </w:sdtContent>
              </w:sdt>
              <w:ins w:author="Daniel Akinbade" w:id="1" w:date="2024-05-19T14:34:2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1"/>
            </w:numPr>
            <w:spacing w:before="0" w:beforeAutospacing="0" w:lineRule="auto"/>
            <w:ind w:left="720" w:hanging="360"/>
            <w:pPrChange w:author="Daniel Akinbade" w:id="0" w:date="2024-05-19T14:34:24Z">
              <w:pPr>
                <w:numPr>
                  <w:ilvl w:val="1"/>
                  <w:numId w:val="1"/>
                </w:numPr>
                <w:spacing w:before="300" w:lineRule="auto"/>
                <w:ind w:left="1440" w:hanging="360"/>
              </w:pPr>
            </w:pPrChange>
          </w:pPr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eading=h.hqn7zf6vsg66" w:id="4"/>
      <w:bookmarkEnd w:id="4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Task 3: Role of a DevOps Engineer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3f3f3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 DevOps engineers bridge the gap between development and operations. Their responsibilities are multifaceted.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Develop a job description for a DevOps engineer.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Highlight the skills, knowledge, and experience required.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Include a section on soft skills (e.g., communication, problem-solving) essential for success in this role.</w:t>
      </w:r>
      <w:sdt>
        <w:sdtPr>
          <w:tag w:val="goog_rdk_6"/>
        </w:sdtPr>
        <w:sdtContent>
          <w:ins w:author="Daniel Akinbade" w:id="3" w:date="2024-05-19T14:38:38Z"/>
          <w:sdt>
            <w:sdtPr>
              <w:tag w:val="goog_rdk_7"/>
            </w:sdtPr>
            <w:sdtContent>
              <w:commentRangeStart w:id="2"/>
            </w:sdtContent>
          </w:sdt>
          <w:ins w:author="Daniel Akinbade" w:id="3" w:date="2024-05-19T14:38:38Z"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br w:type="textWrapping"/>
              <w:br w:type="textWrapping"/>
            </w:r>
          </w:ins>
        </w:sdtContent>
      </w:sdt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eading=h.41ywjckttu07" w:id="5"/>
      <w:bookmarkEnd w:id="5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Task 4: Cloud Integration with DevOps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3f3f3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 Cloud computing and DevOps go hand in hand. Understanding cloud service models is crucial.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Explain the differences between IaaS, PaaS, and SaaS.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Create an infographic or visual representation to illustrate these models.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Discuss how DevOps practices align with each model.</w:t>
      </w:r>
      <w:sdt>
        <w:sdtPr>
          <w:tag w:val="goog_rdk_8"/>
        </w:sdtPr>
        <w:sdtContent>
          <w:ins w:author="Daniel Akinbade" w:id="4" w:date="2024-05-19T14:39:50Z"/>
          <w:sdt>
            <w:sdtPr>
              <w:tag w:val="goog_rdk_9"/>
            </w:sdtPr>
            <w:sdtContent>
              <w:commentRangeStart w:id="3"/>
            </w:sdtContent>
          </w:sdt>
          <w:ins w:author="Daniel Akinbade" w:id="4" w:date="2024-05-19T14:39:50Z"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br w:type="textWrapping"/>
              <w:br w:type="textWrapping"/>
            </w:r>
          </w:ins>
        </w:sdtContent>
      </w:sdt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3f3" w:val="clear"/>
        <w:spacing w:after="0" w:before="12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eading=h.cwcv2zz2n08v" w:id="6"/>
      <w:bookmarkEnd w:id="6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Task 5: Key Cloud Services for DevOps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3f3f3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 DevOps leverages cloud services for scalability, flexibility, and efficiency.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3f3f3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Choose one cloud service provider (e.g., AWS, Azure, Google Cloud).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Explore relevant services (compute instances, storage, networking, identity management).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Prepare a presentation highlighting the features and benefits of these services in a DevOps context.</w:t>
      </w:r>
      <w:sdt>
        <w:sdtPr>
          <w:tag w:val="goog_rdk_10"/>
        </w:sdtPr>
        <w:sdtContent>
          <w:ins w:author="Daniel Akinbade" w:id="5" w:date="2024-05-19T14:41:07Z"/>
          <w:sdt>
            <w:sdtPr>
              <w:tag w:val="goog_rdk_11"/>
            </w:sdtPr>
            <w:sdtContent>
              <w:commentRangeStart w:id="4"/>
            </w:sdtContent>
          </w:sdt>
          <w:ins w:author="Daniel Akinbade" w:id="5" w:date="2024-05-19T14:41:07Z"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rtl w:val="0"/>
              </w:rPr>
              <w:br w:type="textWrapping"/>
              <w:br w:type="textWrapping"/>
            </w:r>
          </w:ins>
        </w:sdtContent>
      </w:sdt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Akinbade" w:id="3" w:date="2024-05-19T14:39:55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4: Cloud Integration with DevOps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IaaS: Provides virtualized computing resources over the internet.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PaaS: Offers hardware and software tools over the internet, primarily for application development.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SaaS: Delivers software over the internet on a subscription basis.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practices align with IaaS by automating infrastructure management, with PaaS by streamlining application development, and with SaaS by enabling continuous delivery of software services</w:t>
      </w:r>
    </w:p>
  </w:comment>
  <w:comment w:author="Daniel Akinbade" w:id="2" w:date="2024-05-19T14:39:27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DevOps Engineer is a key player in bridging the gap between code development and operational deployment. They must possess technical skills in automation tools, scripting, and cloud services, along with a solid understanding of CI/CD pipelines. Soft skills like communication and problem-solving are crucial for collaboration and innovation within teams</w:t>
      </w:r>
    </w:p>
  </w:comment>
  <w:comment w:author="Daniel Akinbade" w:id="1" w:date="2024-05-19T14:38:23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Jenkins</w:t>
        <w:tab/>
        <w:t xml:space="preserve">GitLab CI/CD</w:t>
        <w:tab/>
        <w:t xml:space="preserve">CircleCI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  <w:tab/>
        <w:t xml:space="preserve">Self-hosted, requires manual setup</w:t>
        <w:tab/>
        <w:t xml:space="preserve">Integrated with GitLab, easy setup</w:t>
        <w:tab/>
        <w:t xml:space="preserve">Cloud-based, quick setup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</w:t>
        <w:tab/>
        <w:t xml:space="preserve">Highly customizable with plugins</w:t>
        <w:tab/>
        <w:t xml:space="preserve">Good customization within GitLab ecosystem</w:t>
        <w:tab/>
        <w:t xml:space="preserve">Configurable but within CircleCI’s platform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of Use</w:t>
        <w:tab/>
        <w:t xml:space="preserve">Steeper learning curve</w:t>
        <w:tab/>
        <w:t xml:space="preserve">User-friendly for GitLab users</w:t>
        <w:tab/>
        <w:t xml:space="preserve">Intuitive UI/UX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  <w:tab/>
        <w:t xml:space="preserve">Can be scaled with Jenkins nodes</w:t>
        <w:tab/>
        <w:t xml:space="preserve">Auto-scaling with GitLab runners</w:t>
        <w:tab/>
        <w:t xml:space="preserve">Auto-scaling in the cloud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  <w:tab/>
        <w:t xml:space="preserve">Large community and plugin ecosystem</w:t>
        <w:tab/>
        <w:t xml:space="preserve">Growing community, especially among GitLab users</w:t>
        <w:tab/>
        <w:t xml:space="preserve">Active community, less extensive than Jenkins</w:t>
      </w:r>
    </w:p>
  </w:comment>
  <w:comment w:author="Daniel Akinbade" w:id="4" w:date="2024-05-19T14:41:12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5: Key Cloud Services for DevOps - AWS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offers a suite of services that cater to DevOps needs: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Compute: Amazon EC2 instances provide scalable computing capacity.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Storage: Amazon S3 offers secure, durable, and scalable object storage.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Networking: Amazon VPC allows the creation of a private network within the AWS cloud.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Management: AWS Identity and Access Management (IAM) enables secure control access to AWS services.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services facilitate the DevOps process by providing a reliable, scalable, and secure infrastructure, which is essential for continuous integration, delivery, and deployment.</w:t>
      </w:r>
    </w:p>
  </w:comment>
  <w:comment w:author="Daniel Akinbade" w:id="0" w:date="2024-05-19T14:34:14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cultural shift towards DevOps is pivotal for software delivery as it fosters a collaborative environment where development and operations teams work in unison. This synergy accelerates the deployment cycle, enhances product quality, and boosts customer satisfaction. For instance, Etsy, an e-commerce company, embraced DevOps to streamline processes, resulting in 50 deployments a day, compared to the industry average of one every nine weeks.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8" w15:done="0"/>
  <w15:commentEx w15:paraId="00000029" w15:done="0"/>
  <w15:commentEx w15:paraId="00000031" w15:done="0"/>
  <w15:commentEx w15:paraId="0000003A" w15:done="0"/>
  <w15:commentEx w15:paraId="000000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91gkL8e/IFj9ox6EDa5Ti879g==">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